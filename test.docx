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925F5" w14:textId="510219BD" w:rsidR="007A645E" w:rsidRDefault="000C4AE7" w:rsidP="00201B82">
      <w:pPr>
        <w:ind w:left="4320" w:firstLine="720"/>
        <w:jc w:val="both"/>
        <w:rPr>
          <w:rFonts w:ascii="Times" w:hAnsi="Times"/>
        </w:rPr>
      </w:pPr>
      <w:r w:rsidRPr="002523CE">
        <w:rPr>
          <w:rFonts w:ascii="Times" w:hAnsi="Times"/>
        </w:rPr>
        <w:t>Left indent</w:t>
      </w:r>
    </w:p>
    <w:p w14:paraId="764BB23F" w14:textId="77777777" w:rsidR="008327CB" w:rsidRDefault="008327CB" w:rsidP="008327CB">
      <w:pPr>
        <w:rPr>
          <w:rFonts w:ascii="Times" w:hAnsi="Times"/>
        </w:rPr>
      </w:pPr>
    </w:p>
    <w:p w14:paraId="58087A71" w14:textId="584E2887" w:rsidR="0053247C" w:rsidRDefault="007A645E" w:rsidP="0053247C">
      <w:pPr>
        <w:ind w:left="720"/>
        <w:rPr>
          <w:rFonts w:ascii="Times" w:hAnsi="Times"/>
        </w:rPr>
      </w:pPr>
      <w:r>
        <w:rPr>
          <w:rFonts w:ascii="Times" w:hAnsi="Times"/>
        </w:rPr>
        <w:t>Single indent</w:t>
      </w:r>
    </w:p>
    <w:p w14:paraId="497596F6" w14:textId="6A81849F" w:rsidR="0053247C" w:rsidRPr="002523CE" w:rsidRDefault="00C31D15" w:rsidP="00C31D15">
      <w:pPr>
        <w:rPr>
          <w:rFonts w:ascii="Times" w:hAnsi="Times"/>
        </w:rPr>
      </w:pPr>
      <w:r>
        <w:rPr>
          <w:rFonts w:ascii="Times" w:hAnsi="Times"/>
        </w:rPr>
        <w:tab/>
        <w:t>Single tab</w:t>
      </w:r>
    </w:p>
    <w:p w14:paraId="54B21C9B" w14:textId="77777777" w:rsidR="000C4AE7" w:rsidRPr="002523CE" w:rsidRDefault="000C4AE7" w:rsidP="000C4AE7">
      <w:pPr>
        <w:rPr>
          <w:rFonts w:ascii="Times" w:hAnsi="Times"/>
        </w:rPr>
      </w:pPr>
    </w:p>
    <w:p w14:paraId="50003C8D" w14:textId="77777777" w:rsidR="000C4AE7" w:rsidRPr="002523CE" w:rsidRDefault="000C4AE7" w:rsidP="000C4AE7">
      <w:pPr>
        <w:rPr>
          <w:rFonts w:ascii="Times" w:hAnsi="Times"/>
        </w:rPr>
      </w:pPr>
      <w:r w:rsidRPr="002523CE" w:rsidDel="00BA4485">
        <w:rPr>
          <w:rFonts w:ascii="Times" w:hAnsi="Times"/>
        </w:rPr>
        <w:t>This is a paragraph</w:t>
      </w:r>
      <w:r w:rsidRPr="002523CE">
        <w:rPr>
          <w:rFonts w:ascii="Times" w:hAnsi="Times"/>
        </w:rPr>
        <w:t>.</w:t>
      </w:r>
    </w:p>
    <w:p w14:paraId="341FC9AF" w14:textId="46268950" w:rsidR="001C615B" w:rsidRPr="002523CE" w:rsidRDefault="000B20A0" w:rsidP="000C4AE7">
      <w:pPr>
        <w:rPr>
          <w:rFonts w:ascii="Times" w:hAnsi="Times"/>
        </w:rPr>
      </w:pPr>
      <w:r w:rsidRPr="002523CE">
        <w:rPr>
          <w:rFonts w:ascii="Times" w:hAnsi="Times"/>
        </w:rPr>
        <w:t>&lt;</w:t>
      </w:r>
      <w:proofErr w:type="gramStart"/>
      <w:r w:rsidRPr="002523CE">
        <w:rPr>
          <w:rFonts w:ascii="Times" w:hAnsi="Times"/>
        </w:rPr>
        <w:t>script</w:t>
      </w:r>
      <w:proofErr w:type="gramEnd"/>
      <w:r w:rsidRPr="002523CE">
        <w:rPr>
          <w:rFonts w:ascii="Times" w:hAnsi="Times"/>
        </w:rPr>
        <w:t>&gt;alert(HI)&lt;/script&gt;</w:t>
      </w:r>
    </w:p>
    <w:p w14:paraId="42891DF5" w14:textId="77777777" w:rsidR="001C615B" w:rsidRPr="002523CE" w:rsidRDefault="001C615B" w:rsidP="000C4AE7">
      <w:pPr>
        <w:rPr>
          <w:rFonts w:ascii="Times" w:hAnsi="Times"/>
        </w:rPr>
      </w:pPr>
    </w:p>
    <w:p w14:paraId="6B209EC4" w14:textId="21F3BCBD" w:rsidR="00B92632" w:rsidRDefault="000C4AE7" w:rsidP="00B92632">
      <w:pPr>
        <w:rPr>
          <w:rFonts w:ascii="Times" w:hAnsi="Times"/>
        </w:rPr>
      </w:pPr>
      <w:r w:rsidRPr="002523CE">
        <w:rPr>
          <w:rFonts w:ascii="Times" w:hAnsi="Times"/>
          <w:b/>
        </w:rPr>
        <w:t>This is the end</w:t>
      </w:r>
      <w:r w:rsidRPr="002523CE">
        <w:rPr>
          <w:rFonts w:ascii="Times" w:hAnsi="Times"/>
        </w:rPr>
        <w:t xml:space="preserve"> of the</w:t>
      </w:r>
      <w:r w:rsidR="001C615B" w:rsidRPr="002523CE">
        <w:rPr>
          <w:rFonts w:ascii="Times" w:hAnsi="Times"/>
        </w:rPr>
        <w:t xml:space="preserve"> </w:t>
      </w:r>
      <w:r w:rsidRPr="002523CE">
        <w:rPr>
          <w:rFonts w:ascii="Times" w:hAnsi="Times"/>
        </w:rPr>
        <w:t>paragraph.</w:t>
      </w:r>
    </w:p>
    <w:p w14:paraId="5D77B5AB" w14:textId="77777777" w:rsidR="00B92632" w:rsidRPr="002523CE" w:rsidRDefault="00B92632" w:rsidP="000C4AE7">
      <w:pPr>
        <w:rPr>
          <w:rFonts w:ascii="Times" w:hAnsi="Times"/>
        </w:rPr>
      </w:pPr>
    </w:p>
    <w:p w14:paraId="72F21111" w14:textId="49124C6C" w:rsidR="008F4DF8" w:rsidRPr="00B92632" w:rsidRDefault="007B6A5F" w:rsidP="00B92632">
      <w:pPr>
        <w:pStyle w:val="Heading2"/>
      </w:pPr>
      <w:r w:rsidRPr="00B92632">
        <w:t xml:space="preserve">Header for </w:t>
      </w:r>
      <w:proofErr w:type="spellStart"/>
      <w:r w:rsidRPr="00B92632">
        <w:t>ya</w:t>
      </w:r>
      <w:proofErr w:type="spellEnd"/>
    </w:p>
    <w:p w14:paraId="37D224B1" w14:textId="77777777" w:rsidR="000C4AE7" w:rsidRPr="002523CE" w:rsidRDefault="000C4AE7" w:rsidP="000C4AE7">
      <w:pPr>
        <w:rPr>
          <w:rFonts w:ascii="Times" w:hAnsi="Times"/>
        </w:rPr>
      </w:pPr>
    </w:p>
    <w:p w14:paraId="138E74CD" w14:textId="5EA03D09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>Here is another paragraph without a paragraph below</w:t>
      </w:r>
    </w:p>
    <w:p w14:paraId="6D92031B" w14:textId="5103AD83" w:rsidR="00DC639C" w:rsidRPr="002523CE" w:rsidRDefault="00DC639C" w:rsidP="000C4AE7">
      <w:pPr>
        <w:rPr>
          <w:rFonts w:ascii="Times" w:hAnsi="Times"/>
        </w:rPr>
      </w:pPr>
      <w:r w:rsidRPr="002523CE">
        <w:rPr>
          <w:rFonts w:ascii="Times" w:hAnsi="Times"/>
        </w:rPr>
        <w:t xml:space="preserve">This is probably one </w:t>
      </w:r>
      <w:r w:rsidR="00F15130" w:rsidRPr="002523CE">
        <w:rPr>
          <w:rFonts w:ascii="Times" w:hAnsi="Times"/>
        </w:rPr>
        <w:t>too</w:t>
      </w:r>
    </w:p>
    <w:p w14:paraId="5B2395B7" w14:textId="77777777" w:rsidR="00DC639C" w:rsidRPr="002523CE" w:rsidRDefault="00DC639C" w:rsidP="000C4AE7">
      <w:pPr>
        <w:rPr>
          <w:rFonts w:ascii="Times" w:hAnsi="Times"/>
        </w:rPr>
      </w:pPr>
    </w:p>
    <w:p w14:paraId="4B85B81B" w14:textId="77777777" w:rsidR="008F4DF8" w:rsidRPr="002523CE" w:rsidRDefault="008F4DF8" w:rsidP="000C4AE7">
      <w:pPr>
        <w:rPr>
          <w:rFonts w:ascii="Times" w:hAnsi="Times"/>
        </w:rPr>
      </w:pPr>
    </w:p>
    <w:p w14:paraId="7F741EE3" w14:textId="77777777" w:rsidR="00D17085" w:rsidRPr="002523CE" w:rsidRDefault="00D17085" w:rsidP="000C4AE7">
      <w:pPr>
        <w:rPr>
          <w:rFonts w:ascii="Times" w:hAnsi="Times"/>
        </w:rPr>
      </w:pPr>
    </w:p>
    <w:p w14:paraId="13D67DF5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>This is the second paragraph.</w:t>
      </w:r>
    </w:p>
    <w:p w14:paraId="26AAE9CF" w14:textId="77777777" w:rsidR="000C4AE7" w:rsidRPr="002523CE" w:rsidRDefault="000C4AE7" w:rsidP="000C4AE7">
      <w:pPr>
        <w:rPr>
          <w:rFonts w:ascii="Times" w:hAnsi="Times"/>
        </w:rPr>
      </w:pPr>
    </w:p>
    <w:p w14:paraId="05D880D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tab/>
        <w:t xml:space="preserve">This is tabbed text. </w:t>
      </w:r>
      <w:r w:rsidRPr="002523CE">
        <w:rPr>
          <w:rFonts w:ascii="Times" w:hAnsi="Times"/>
        </w:rPr>
        <w:tab/>
        <w:t>This is outside text.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  <w:t>Two tabs.</w:t>
      </w: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</w:p>
    <w:p w14:paraId="5DD2AADD" w14:textId="77777777" w:rsidR="000C4AE7" w:rsidRPr="002523CE" w:rsidRDefault="000C4AE7" w:rsidP="000C4AE7">
      <w:pPr>
        <w:rPr>
          <w:rFonts w:ascii="Times" w:hAnsi="Times"/>
        </w:rPr>
      </w:pPr>
    </w:p>
    <w:p w14:paraId="75F1D16D" w14:textId="77777777" w:rsidR="000C4AE7" w:rsidRPr="002523CE" w:rsidRDefault="000C4AE7" w:rsidP="000C4AE7">
      <w:pPr>
        <w:rPr>
          <w:rFonts w:ascii="Times" w:hAnsi="Times"/>
          <w:u w:val="single"/>
        </w:rPr>
      </w:pPr>
      <w:r w:rsidRPr="002523CE">
        <w:rPr>
          <w:rFonts w:ascii="Times" w:hAnsi="Times"/>
          <w:u w:val="single"/>
        </w:rPr>
        <w:t>This is underline text.</w:t>
      </w:r>
    </w:p>
    <w:p w14:paraId="58FC2713" w14:textId="77777777" w:rsidR="000C4AE7" w:rsidRPr="002523CE" w:rsidRDefault="000C4AE7" w:rsidP="000C4AE7">
      <w:pPr>
        <w:rPr>
          <w:rFonts w:ascii="Times" w:hAnsi="Times"/>
          <w:u w:val="single"/>
        </w:rPr>
      </w:pPr>
    </w:p>
    <w:p w14:paraId="5C73F412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  <w:i/>
        </w:rPr>
        <w:t>This is italic text</w:t>
      </w:r>
      <w:r w:rsidRPr="002523CE">
        <w:rPr>
          <w:rFonts w:ascii="Times" w:hAnsi="Times"/>
        </w:rPr>
        <w:t xml:space="preserve">. </w:t>
      </w:r>
    </w:p>
    <w:p w14:paraId="67672D27" w14:textId="77777777" w:rsidR="000C4AE7" w:rsidRPr="002523CE" w:rsidRDefault="000C4AE7" w:rsidP="000C4AE7">
      <w:pPr>
        <w:rPr>
          <w:rFonts w:ascii="Times" w:hAnsi="Times"/>
        </w:rPr>
      </w:pPr>
    </w:p>
    <w:p w14:paraId="7C3C3078" w14:textId="720C1320" w:rsidR="000C4AE7" w:rsidRPr="00CB555E" w:rsidRDefault="000C4AE7" w:rsidP="000C4AE7">
      <w:pPr>
        <w:rPr>
          <w:rFonts w:ascii="Times" w:hAnsi="Times"/>
          <w:b/>
        </w:rPr>
      </w:pPr>
      <w:r w:rsidRPr="00CB555E">
        <w:rPr>
          <w:rFonts w:ascii="Times" w:hAnsi="Times"/>
          <w:b/>
        </w:rPr>
        <w:t>This is bold text.</w:t>
      </w:r>
      <w:r w:rsidR="00EF3071" w:rsidRPr="00CB555E">
        <w:rPr>
          <w:rFonts w:ascii="Times" w:hAnsi="Times"/>
          <w:b/>
        </w:rPr>
        <w:t xml:space="preserve"> </w:t>
      </w:r>
    </w:p>
    <w:p w14:paraId="2C1C5CBD" w14:textId="77777777" w:rsidR="000C4AE7" w:rsidRPr="002523CE" w:rsidRDefault="000C4AE7" w:rsidP="000C4AE7">
      <w:pPr>
        <w:rPr>
          <w:rFonts w:ascii="Times" w:hAnsi="Times"/>
          <w:b/>
        </w:rPr>
      </w:pPr>
    </w:p>
    <w:p w14:paraId="571E7CED" w14:textId="77777777" w:rsidR="000C4AE7" w:rsidRPr="002523CE" w:rsidRDefault="000C4AE7" w:rsidP="000C4AE7">
      <w:pPr>
        <w:rPr>
          <w:rFonts w:ascii="Times" w:hAnsi="Times"/>
          <w:i/>
        </w:rPr>
      </w:pPr>
      <w:r w:rsidRPr="002523CE">
        <w:rPr>
          <w:rFonts w:ascii="Times" w:hAnsi="Times"/>
        </w:rPr>
        <w:tab/>
      </w:r>
      <w:r w:rsidRPr="002523CE">
        <w:rPr>
          <w:rFonts w:ascii="Times" w:hAnsi="Times"/>
        </w:rPr>
        <w:tab/>
      </w:r>
      <w:r w:rsidRPr="002523CE">
        <w:rPr>
          <w:rFonts w:ascii="Times" w:hAnsi="Times"/>
          <w:i/>
        </w:rPr>
        <w:t xml:space="preserve">This is tabbed and italics. </w:t>
      </w:r>
    </w:p>
    <w:p w14:paraId="15B8919D" w14:textId="77777777" w:rsidR="000C4AE7" w:rsidRPr="002523CE" w:rsidRDefault="000C4AE7" w:rsidP="000C4AE7">
      <w:pPr>
        <w:rPr>
          <w:rFonts w:ascii="Times" w:hAnsi="Times"/>
        </w:rPr>
      </w:pPr>
    </w:p>
    <w:p w14:paraId="64B6EB7B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This is the </w:t>
      </w:r>
      <w:r w:rsidRPr="002523CE">
        <w:rPr>
          <w:rFonts w:ascii="Times" w:hAnsi="Times"/>
          <w:b/>
        </w:rPr>
        <w:t xml:space="preserve">first </w:t>
      </w:r>
      <w:r w:rsidRPr="002523CE">
        <w:rPr>
          <w:rFonts w:ascii="Times" w:hAnsi="Times"/>
          <w:b/>
          <w:i/>
        </w:rPr>
        <w:t>and second</w:t>
      </w:r>
    </w:p>
    <w:p w14:paraId="5874B768" w14:textId="77777777" w:rsidR="000C4AE7" w:rsidRPr="002523CE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the second</w:t>
      </w:r>
    </w:p>
    <w:p w14:paraId="49F99C34" w14:textId="023D4F17" w:rsidR="000C4AE7" w:rsidRDefault="000C4AE7" w:rsidP="000C4AE7">
      <w:pPr>
        <w:numPr>
          <w:ilvl w:val="0"/>
          <w:numId w:val="8"/>
        </w:numPr>
        <w:rPr>
          <w:rFonts w:ascii="Times" w:hAnsi="Times"/>
        </w:rPr>
      </w:pPr>
      <w:r w:rsidRPr="002523CE">
        <w:rPr>
          <w:rFonts w:ascii="Times" w:hAnsi="Times"/>
        </w:rPr>
        <w:t>And it should be the same as this next one</w:t>
      </w:r>
    </w:p>
    <w:p w14:paraId="050FCF78" w14:textId="77777777" w:rsidR="004F7418" w:rsidRPr="004F7418" w:rsidRDefault="004F7418" w:rsidP="004F7418">
      <w:pPr>
        <w:rPr>
          <w:rFonts w:ascii="Times" w:hAnsi="Times"/>
        </w:rPr>
      </w:pPr>
    </w:p>
    <w:p w14:paraId="07EA5754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a</w:t>
      </w:r>
    </w:p>
    <w:p w14:paraId="4424DC3A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b</w:t>
      </w:r>
    </w:p>
    <w:p w14:paraId="55216513" w14:textId="77777777" w:rsidR="000C4AE7" w:rsidRPr="002523CE" w:rsidRDefault="000C4AE7" w:rsidP="000C4AE7">
      <w:pPr>
        <w:numPr>
          <w:ilvl w:val="0"/>
          <w:numId w:val="4"/>
        </w:numPr>
        <w:rPr>
          <w:rFonts w:ascii="Times" w:hAnsi="Times"/>
        </w:rPr>
      </w:pPr>
      <w:r w:rsidRPr="002523CE">
        <w:rPr>
          <w:rFonts w:ascii="Times" w:hAnsi="Times"/>
        </w:rPr>
        <w:t>And this is c</w:t>
      </w:r>
    </w:p>
    <w:p w14:paraId="7D2F7918" w14:textId="77777777" w:rsidR="000C4AE7" w:rsidRPr="002523CE" w:rsidRDefault="000C4AE7" w:rsidP="000C4AE7">
      <w:pPr>
        <w:rPr>
          <w:rFonts w:ascii="Times" w:hAnsi="Times"/>
        </w:rPr>
      </w:pPr>
    </w:p>
    <w:p w14:paraId="21457CD7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First element</w:t>
      </w:r>
    </w:p>
    <w:p w14:paraId="01D305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>Second element</w:t>
      </w:r>
    </w:p>
    <w:p w14:paraId="1798C7F9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Third element </w:t>
      </w:r>
    </w:p>
    <w:p w14:paraId="5B3C5CDF" w14:textId="77777777" w:rsidR="000C4AE7" w:rsidRPr="002523CE" w:rsidRDefault="000C4AE7" w:rsidP="000C4AE7">
      <w:pPr>
        <w:numPr>
          <w:ilvl w:val="0"/>
          <w:numId w:val="1"/>
        </w:numPr>
        <w:rPr>
          <w:rFonts w:ascii="Times" w:hAnsi="Times"/>
        </w:rPr>
      </w:pPr>
      <w:r w:rsidRPr="002523CE">
        <w:rPr>
          <w:rFonts w:ascii="Times" w:hAnsi="Times"/>
          <w:i/>
        </w:rPr>
        <w:t>What if the third element is in italics?</w:t>
      </w:r>
    </w:p>
    <w:p w14:paraId="35C3B772" w14:textId="77777777" w:rsidR="000C4AE7" w:rsidRPr="002523CE" w:rsidRDefault="000C4AE7" w:rsidP="000C4AE7">
      <w:pPr>
        <w:rPr>
          <w:rFonts w:ascii="Times" w:hAnsi="Times"/>
        </w:rPr>
      </w:pPr>
      <w:bookmarkStart w:id="0" w:name="_GoBack"/>
      <w:bookmarkEnd w:id="0"/>
    </w:p>
    <w:p w14:paraId="3061617D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is a</w:t>
      </w:r>
    </w:p>
    <w:p w14:paraId="22E5C06B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t>This b</w:t>
      </w:r>
    </w:p>
    <w:p w14:paraId="631391B3" w14:textId="77777777" w:rsidR="000C4AE7" w:rsidRPr="002523CE" w:rsidRDefault="000C4AE7" w:rsidP="000C4AE7">
      <w:pPr>
        <w:numPr>
          <w:ilvl w:val="0"/>
          <w:numId w:val="2"/>
        </w:numPr>
        <w:rPr>
          <w:rFonts w:ascii="Times" w:hAnsi="Times"/>
        </w:rPr>
      </w:pPr>
      <w:r w:rsidRPr="002523CE">
        <w:rPr>
          <w:rFonts w:ascii="Times" w:hAnsi="Times"/>
        </w:rPr>
        <w:lastRenderedPageBreak/>
        <w:t>This is c</w:t>
      </w:r>
    </w:p>
    <w:p w14:paraId="00C96F26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1</w:t>
      </w:r>
    </w:p>
    <w:p w14:paraId="4AB9C697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2</w:t>
      </w:r>
    </w:p>
    <w:p w14:paraId="54047B21" w14:textId="77777777" w:rsidR="000C4AE7" w:rsidRPr="002523CE" w:rsidRDefault="000C4AE7" w:rsidP="000C4AE7">
      <w:pPr>
        <w:numPr>
          <w:ilvl w:val="0"/>
          <w:numId w:val="3"/>
        </w:numPr>
        <w:rPr>
          <w:rFonts w:ascii="Times" w:hAnsi="Times"/>
        </w:rPr>
      </w:pPr>
      <w:r w:rsidRPr="002523CE">
        <w:rPr>
          <w:rFonts w:ascii="Times" w:hAnsi="Times"/>
        </w:rPr>
        <w:t>This is roman 3</w:t>
      </w:r>
    </w:p>
    <w:p w14:paraId="4AF471FC" w14:textId="77777777" w:rsidR="000C4AE7" w:rsidRPr="002523CE" w:rsidRDefault="000C4AE7" w:rsidP="000C4AE7">
      <w:pPr>
        <w:rPr>
          <w:rFonts w:ascii="Times" w:hAnsi="Times"/>
        </w:rPr>
      </w:pPr>
    </w:p>
    <w:p w14:paraId="1EC5B7F3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This is a bullet</w:t>
      </w:r>
    </w:p>
    <w:p w14:paraId="222EB23B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this is a bullet</w:t>
      </w:r>
    </w:p>
    <w:p w14:paraId="747849D0" w14:textId="77777777" w:rsidR="000C4AE7" w:rsidRPr="002523CE" w:rsidRDefault="000C4AE7" w:rsidP="000C4AE7">
      <w:pPr>
        <w:numPr>
          <w:ilvl w:val="0"/>
          <w:numId w:val="5"/>
        </w:numPr>
        <w:rPr>
          <w:rFonts w:ascii="Times" w:hAnsi="Times"/>
        </w:rPr>
      </w:pPr>
      <w:r w:rsidRPr="002523CE">
        <w:rPr>
          <w:rFonts w:ascii="Times" w:hAnsi="Times"/>
        </w:rPr>
        <w:t>And I am a bullet as well</w:t>
      </w:r>
    </w:p>
    <w:p w14:paraId="45B49C3C" w14:textId="77777777" w:rsidR="000C4AE7" w:rsidRPr="002523CE" w:rsidRDefault="000C4AE7" w:rsidP="000C4AE7">
      <w:pPr>
        <w:rPr>
          <w:rFonts w:ascii="Times" w:hAnsi="Times"/>
        </w:rPr>
      </w:pPr>
    </w:p>
    <w:p w14:paraId="3CDA846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Try with parentheses </w:t>
      </w:r>
    </w:p>
    <w:p w14:paraId="26159498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 xml:space="preserve">Second with parentheses </w:t>
      </w:r>
    </w:p>
    <w:p w14:paraId="24F261C3" w14:textId="77777777" w:rsidR="000C4AE7" w:rsidRPr="002523CE" w:rsidRDefault="000C4AE7" w:rsidP="000C4AE7">
      <w:pPr>
        <w:numPr>
          <w:ilvl w:val="0"/>
          <w:numId w:val="6"/>
        </w:numPr>
        <w:rPr>
          <w:rFonts w:ascii="Times" w:hAnsi="Times"/>
        </w:rPr>
      </w:pPr>
      <w:r w:rsidRPr="002523CE">
        <w:rPr>
          <w:rFonts w:ascii="Times" w:hAnsi="Times"/>
        </w:rPr>
        <w:t>Third with parentheses</w:t>
      </w:r>
    </w:p>
    <w:p w14:paraId="019D47D1" w14:textId="77777777" w:rsidR="000C4AE7" w:rsidRPr="002523CE" w:rsidRDefault="000C4AE7" w:rsidP="000C4AE7">
      <w:pPr>
        <w:rPr>
          <w:rFonts w:ascii="Times" w:hAnsi="Times"/>
        </w:rPr>
      </w:pPr>
      <w:r w:rsidRPr="002523CE">
        <w:rPr>
          <w:rFonts w:ascii="Times" w:hAnsi="Times"/>
        </w:rPr>
        <w:br w:type="page"/>
      </w:r>
    </w:p>
    <w:p w14:paraId="09D8C577" w14:textId="77777777" w:rsidR="000C4AE7" w:rsidRPr="002523CE" w:rsidRDefault="000C4AE7" w:rsidP="000C4AE7">
      <w:pPr>
        <w:rPr>
          <w:rFonts w:ascii="Times" w:hAnsi="Times"/>
        </w:rPr>
      </w:pPr>
    </w:p>
    <w:p w14:paraId="5C1C23F9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Try again</w:t>
      </w:r>
    </w:p>
    <w:p w14:paraId="3E9CE036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try again</w:t>
      </w:r>
    </w:p>
    <w:p w14:paraId="23524432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r w:rsidRPr="002523CE">
        <w:rPr>
          <w:rFonts w:ascii="Times" w:hAnsi="Times"/>
        </w:rPr>
        <w:t>And again</w:t>
      </w:r>
    </w:p>
    <w:p w14:paraId="260EFE11" w14:textId="77777777" w:rsidR="000C4AE7" w:rsidRPr="002523CE" w:rsidRDefault="000C4AE7" w:rsidP="000C4AE7">
      <w:pPr>
        <w:numPr>
          <w:ilvl w:val="0"/>
          <w:numId w:val="7"/>
        </w:numPr>
        <w:rPr>
          <w:rFonts w:ascii="Times" w:hAnsi="Times"/>
        </w:rPr>
      </w:pPr>
      <w:proofErr w:type="spellStart"/>
      <w:r w:rsidRPr="002523CE">
        <w:rPr>
          <w:rFonts w:ascii="Times" w:hAnsi="Times"/>
        </w:rPr>
        <w:t>Hhhhh</w:t>
      </w:r>
      <w:proofErr w:type="spellEnd"/>
    </w:p>
    <w:p w14:paraId="2835AC17" w14:textId="77777777" w:rsidR="000C4AE7" w:rsidRPr="002523CE" w:rsidRDefault="000C4AE7" w:rsidP="000C4AE7">
      <w:pPr>
        <w:rPr>
          <w:rFonts w:ascii="Times" w:hAnsi="Times"/>
        </w:rPr>
      </w:pPr>
    </w:p>
    <w:p w14:paraId="2E17C6FF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387D679D" w14:textId="77777777" w:rsidTr="00C60F3C">
        <w:tc>
          <w:tcPr>
            <w:tcW w:w="2952" w:type="dxa"/>
          </w:tcPr>
          <w:p w14:paraId="6139F9E7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083507E2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1</w:t>
            </w:r>
          </w:p>
        </w:tc>
        <w:tc>
          <w:tcPr>
            <w:tcW w:w="2952" w:type="dxa"/>
          </w:tcPr>
          <w:p w14:paraId="757C3154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484C9027" w14:textId="77777777" w:rsidTr="00C60F3C">
        <w:tc>
          <w:tcPr>
            <w:tcW w:w="2952" w:type="dxa"/>
          </w:tcPr>
          <w:p w14:paraId="3DFCD4D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1</w:t>
            </w:r>
          </w:p>
        </w:tc>
        <w:tc>
          <w:tcPr>
            <w:tcW w:w="2952" w:type="dxa"/>
          </w:tcPr>
          <w:p w14:paraId="277F1288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I am writing in a table</w:t>
            </w:r>
          </w:p>
          <w:p w14:paraId="50F6A2A1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may start a new paragraph</w:t>
            </w:r>
          </w:p>
          <w:p w14:paraId="20C9CF4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Does it start one?</w:t>
            </w:r>
          </w:p>
        </w:tc>
        <w:tc>
          <w:tcPr>
            <w:tcW w:w="2952" w:type="dxa"/>
          </w:tcPr>
          <w:p w14:paraId="7922D4D9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  <w:tr w:rsidR="000C4AE7" w:rsidRPr="002523CE" w14:paraId="6BDB5A94" w14:textId="77777777" w:rsidTr="00C60F3C">
        <w:tc>
          <w:tcPr>
            <w:tcW w:w="2952" w:type="dxa"/>
          </w:tcPr>
          <w:p w14:paraId="3C4303CE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Row 2</w:t>
            </w:r>
          </w:p>
        </w:tc>
        <w:tc>
          <w:tcPr>
            <w:tcW w:w="2952" w:type="dxa"/>
          </w:tcPr>
          <w:p w14:paraId="71F5D54B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7F0487D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592ED122" w14:textId="77777777" w:rsidR="000C4AE7" w:rsidRPr="002523CE" w:rsidRDefault="000C4AE7" w:rsidP="000C4AE7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C4AE7" w:rsidRPr="002523CE" w14:paraId="699BAD4E" w14:textId="77777777" w:rsidTr="00C60F3C">
        <w:tc>
          <w:tcPr>
            <w:tcW w:w="2952" w:type="dxa"/>
          </w:tcPr>
          <w:p w14:paraId="7419D872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1E91781D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Column 1 </w:t>
            </w:r>
          </w:p>
        </w:tc>
        <w:tc>
          <w:tcPr>
            <w:tcW w:w="2952" w:type="dxa"/>
          </w:tcPr>
          <w:p w14:paraId="4DB9BD3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Column 2</w:t>
            </w:r>
          </w:p>
        </w:tc>
      </w:tr>
      <w:tr w:rsidR="000C4AE7" w:rsidRPr="002523CE" w14:paraId="04DA84D2" w14:textId="77777777" w:rsidTr="00C60F3C">
        <w:tc>
          <w:tcPr>
            <w:tcW w:w="2952" w:type="dxa"/>
          </w:tcPr>
          <w:p w14:paraId="1454857F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 xml:space="preserve">Row 1 </w:t>
            </w:r>
          </w:p>
        </w:tc>
        <w:tc>
          <w:tcPr>
            <w:tcW w:w="2952" w:type="dxa"/>
          </w:tcPr>
          <w:p w14:paraId="09920BCB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This is the first</w:t>
            </w:r>
          </w:p>
          <w:p w14:paraId="42DB1621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second</w:t>
            </w:r>
          </w:p>
          <w:p w14:paraId="69ECD058" w14:textId="77777777" w:rsidR="000C4AE7" w:rsidRPr="002523CE" w:rsidRDefault="000C4AE7" w:rsidP="000C4AE7">
            <w:pPr>
              <w:numPr>
                <w:ilvl w:val="0"/>
                <w:numId w:val="9"/>
              </w:num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And third</w:t>
            </w:r>
          </w:p>
        </w:tc>
        <w:tc>
          <w:tcPr>
            <w:tcW w:w="2952" w:type="dxa"/>
          </w:tcPr>
          <w:p w14:paraId="3D01B070" w14:textId="77777777" w:rsidR="000C4AE7" w:rsidRPr="002523CE" w:rsidRDefault="000C4AE7" w:rsidP="000C4AE7">
            <w:pPr>
              <w:rPr>
                <w:rFonts w:ascii="Times" w:hAnsi="Times"/>
              </w:rPr>
            </w:pPr>
            <w:r w:rsidRPr="002523CE">
              <w:rPr>
                <w:rFonts w:ascii="Times" w:hAnsi="Times"/>
              </w:rPr>
              <w:t>Dammit</w:t>
            </w:r>
          </w:p>
        </w:tc>
      </w:tr>
      <w:tr w:rsidR="000C4AE7" w:rsidRPr="002523CE" w14:paraId="07204B64" w14:textId="77777777" w:rsidTr="00C60F3C">
        <w:tc>
          <w:tcPr>
            <w:tcW w:w="2952" w:type="dxa"/>
          </w:tcPr>
          <w:p w14:paraId="4E260E62" w14:textId="77777777" w:rsidR="000C4AE7" w:rsidRPr="002523CE" w:rsidRDefault="000C4AE7" w:rsidP="000C4AE7">
            <w:pPr>
              <w:rPr>
                <w:rFonts w:ascii="Times" w:hAnsi="Times"/>
              </w:rPr>
            </w:pPr>
            <w:proofErr w:type="gramStart"/>
            <w:r w:rsidRPr="002523CE">
              <w:rPr>
                <w:rFonts w:ascii="Times" w:hAnsi="Times"/>
              </w:rPr>
              <w:t>Row  2</w:t>
            </w:r>
            <w:proofErr w:type="gramEnd"/>
          </w:p>
        </w:tc>
        <w:tc>
          <w:tcPr>
            <w:tcW w:w="2952" w:type="dxa"/>
          </w:tcPr>
          <w:p w14:paraId="250291E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  <w:tc>
          <w:tcPr>
            <w:tcW w:w="2952" w:type="dxa"/>
          </w:tcPr>
          <w:p w14:paraId="6EA33B21" w14:textId="77777777" w:rsidR="000C4AE7" w:rsidRPr="002523CE" w:rsidRDefault="000C4AE7" w:rsidP="000C4AE7">
            <w:pPr>
              <w:rPr>
                <w:rFonts w:ascii="Times" w:hAnsi="Times"/>
              </w:rPr>
            </w:pPr>
          </w:p>
        </w:tc>
      </w:tr>
    </w:tbl>
    <w:p w14:paraId="7CF8EC1A" w14:textId="77777777" w:rsidR="000C4AE7" w:rsidRPr="002523CE" w:rsidRDefault="000C4AE7" w:rsidP="000C4AE7">
      <w:pPr>
        <w:rPr>
          <w:rFonts w:ascii="Times" w:hAnsi="Times"/>
        </w:rPr>
      </w:pPr>
    </w:p>
    <w:p w14:paraId="7486AB29" w14:textId="77777777" w:rsidR="00086DF3" w:rsidRPr="002523CE" w:rsidRDefault="00086DF3">
      <w:pPr>
        <w:rPr>
          <w:rFonts w:ascii="Times" w:hAnsi="Times"/>
        </w:rPr>
      </w:pPr>
    </w:p>
    <w:sectPr w:rsidR="00086DF3" w:rsidRPr="002523C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A4204" w14:textId="77777777" w:rsidR="003356DE" w:rsidRDefault="003356DE" w:rsidP="003356DE">
      <w:r>
        <w:separator/>
      </w:r>
    </w:p>
  </w:endnote>
  <w:endnote w:type="continuationSeparator" w:id="0">
    <w:p w14:paraId="2C89E2CC" w14:textId="77777777" w:rsidR="003356DE" w:rsidRDefault="003356DE" w:rsidP="0033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B10E2" w14:textId="77777777" w:rsidR="003356DE" w:rsidRDefault="003356DE" w:rsidP="003356DE">
      <w:r>
        <w:separator/>
      </w:r>
    </w:p>
  </w:footnote>
  <w:footnote w:type="continuationSeparator" w:id="0">
    <w:p w14:paraId="396A9977" w14:textId="77777777" w:rsidR="003356DE" w:rsidRDefault="003356DE" w:rsidP="0033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4581"/>
    <w:multiLevelType w:val="hybridMultilevel"/>
    <w:tmpl w:val="4AD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E7"/>
    <w:rsid w:val="00016CB8"/>
    <w:rsid w:val="00065EC5"/>
    <w:rsid w:val="00086DF3"/>
    <w:rsid w:val="000B20A0"/>
    <w:rsid w:val="000C4AE7"/>
    <w:rsid w:val="001C615B"/>
    <w:rsid w:val="00200DC1"/>
    <w:rsid w:val="00201B82"/>
    <w:rsid w:val="00250176"/>
    <w:rsid w:val="002523CE"/>
    <w:rsid w:val="002E6DE8"/>
    <w:rsid w:val="003043C0"/>
    <w:rsid w:val="003356DE"/>
    <w:rsid w:val="003725DF"/>
    <w:rsid w:val="003A658F"/>
    <w:rsid w:val="003F3BB5"/>
    <w:rsid w:val="003F3E4F"/>
    <w:rsid w:val="00470A13"/>
    <w:rsid w:val="004710F2"/>
    <w:rsid w:val="004754B1"/>
    <w:rsid w:val="004F7418"/>
    <w:rsid w:val="005311E6"/>
    <w:rsid w:val="0053247C"/>
    <w:rsid w:val="0054684E"/>
    <w:rsid w:val="005638D4"/>
    <w:rsid w:val="00635A96"/>
    <w:rsid w:val="006A76EE"/>
    <w:rsid w:val="007245EC"/>
    <w:rsid w:val="007A645E"/>
    <w:rsid w:val="007B6A5F"/>
    <w:rsid w:val="00813652"/>
    <w:rsid w:val="00822E95"/>
    <w:rsid w:val="008244F0"/>
    <w:rsid w:val="008327CB"/>
    <w:rsid w:val="008500A1"/>
    <w:rsid w:val="008F4DF8"/>
    <w:rsid w:val="00915FD4"/>
    <w:rsid w:val="00916B56"/>
    <w:rsid w:val="00A472BB"/>
    <w:rsid w:val="00AE0E48"/>
    <w:rsid w:val="00B04455"/>
    <w:rsid w:val="00B06957"/>
    <w:rsid w:val="00B37DD0"/>
    <w:rsid w:val="00B92632"/>
    <w:rsid w:val="00B92D31"/>
    <w:rsid w:val="00C31D15"/>
    <w:rsid w:val="00C41F0F"/>
    <w:rsid w:val="00C66B6B"/>
    <w:rsid w:val="00CB555E"/>
    <w:rsid w:val="00D17085"/>
    <w:rsid w:val="00DC639C"/>
    <w:rsid w:val="00E44302"/>
    <w:rsid w:val="00E75734"/>
    <w:rsid w:val="00E8677D"/>
    <w:rsid w:val="00E875CA"/>
    <w:rsid w:val="00EA1FEE"/>
    <w:rsid w:val="00EF3071"/>
    <w:rsid w:val="00F15130"/>
    <w:rsid w:val="00F26FBE"/>
    <w:rsid w:val="00F71FCF"/>
    <w:rsid w:val="00F81283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9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6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A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AE7"/>
    <w:rPr>
      <w:rFonts w:ascii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AE7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59"/>
    <w:rsid w:val="000C4AE7"/>
    <w:rPr>
      <w:rFonts w:asciiTheme="minorHAnsi" w:hAnsi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6DE"/>
  </w:style>
  <w:style w:type="paragraph" w:styleId="Footer">
    <w:name w:val="footer"/>
    <w:basedOn w:val="Normal"/>
    <w:link w:val="FooterChar"/>
    <w:uiPriority w:val="99"/>
    <w:unhideWhenUsed/>
    <w:rsid w:val="003356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6DE"/>
  </w:style>
  <w:style w:type="character" w:customStyle="1" w:styleId="Heading1Char">
    <w:name w:val="Heading 1 Char"/>
    <w:basedOn w:val="DefaultParagraphFont"/>
    <w:link w:val="Heading1"/>
    <w:uiPriority w:val="9"/>
    <w:rsid w:val="00B926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63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9263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263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263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63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63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63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63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63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63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2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F0A00-F3B0-354E-B563-D8A0D4CB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61</cp:revision>
  <dcterms:created xsi:type="dcterms:W3CDTF">2014-03-07T07:25:00Z</dcterms:created>
  <dcterms:modified xsi:type="dcterms:W3CDTF">2014-03-07T17:23:00Z</dcterms:modified>
</cp:coreProperties>
</file>